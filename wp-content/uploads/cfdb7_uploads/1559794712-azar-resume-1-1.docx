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192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56"/>
          <w:szCs w:val="56"/>
          <w:u w:val="none"/>
          <w:shd w:fill="auto" w:val="clear"/>
          <w:vertAlign w:val="baseline"/>
          <w:rtl w:val="0"/>
        </w:rPr>
        <w:t xml:space="preserve">shaik mohammed azaruddin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S/o Sk Md Ali Hassan,7-311/A, Gangamahalstreet,Opp post office, Piduguralla Post and Mandal, Guntur district, Andhra Pradesh. Pin: 522413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Email: </w:t>
      </w:r>
      <w:hyperlink r:id="rId6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53c3c7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azaruddin12392@gmail.com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4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Phone: +919490969094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become a professional Geologist and to serve our nation for its development by exploring new mineral deposits and its exploitation safely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learn new things about the EARTH and to keep the ecosystem in balance 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rPr>
          <w:ins w:author="Anonymous" w:id="0" w:date="2019-06-06T04:13:16Z"/>
        </w:rPr>
      </w:pPr>
      <w:r w:rsidDel="00000000" w:rsidR="00000000" w:rsidRPr="00000000">
        <w:rPr>
          <w:rtl w:val="0"/>
        </w:rPr>
        <w:t xml:space="preserve">I have 1 years of experience in SM CONSULTANT as field geologist and lab assistant.</w:t>
      </w:r>
      <w:ins w:author="Anonymous" w:id="0" w:date="2019-06-06T04:13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have 2 years of experience in girija manganese mines as geologist.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Field experience from under the guidance of UCIL Mine Senior Geologist at Tummalapalle Project.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 S Geology from Andhra University with 7.98 </w:t>
      </w:r>
      <w:r w:rsidDel="00000000" w:rsidR="00000000" w:rsidRPr="00000000">
        <w:rPr>
          <w:smallCaps w:val="1"/>
          <w:rtl w:val="0"/>
        </w:rPr>
        <w:t xml:space="preserve">CGPA</w:t>
      </w:r>
      <w:r w:rsidDel="00000000" w:rsidR="00000000" w:rsidRPr="00000000">
        <w:rPr>
          <w:rtl w:val="0"/>
        </w:rPr>
        <w:t xml:space="preserve"> in the period of 2010-2015.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Intermediate with MPC from NRI Academy Guntur district with 61.7% in 2008-2010.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SSC from Vivekananda Public School, Pidugurallawith 73% in 2008.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PARTICIPATION and certification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Participated in Andhra University academic exhibition with my project entitled as petroleum extraction and itseffects on bio diversity in 2011.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Field Tour of East and West Godavari Districts in 2012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Internship at Sanu limestone Mine RSMM.Jaisalmeer in the year 2013.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Mapping Camp in East and West Godavari Districts in 2014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study on Erosional tendency reasons and remedies along Visakhapatnam Coast, East Coast of India in 2015 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to subject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Exploration,Exploitation,Teaching,Mapping 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Computer knowledge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 have the basic knowledge of computer like Microsoft office 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strength and weakness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Good communication skills,I can easily mingle with others,I’m ready for new challenges, I feel happy to work</w:t>
      </w:r>
    </w:p>
    <w:p w:rsidR="00000000" w:rsidDel="00000000" w:rsidP="00000000" w:rsidRDefault="00000000" w:rsidRPr="00000000" w14:paraId="0000001D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I’m restricted to my policies,straight forward,I cannot give up easily.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 you for your valuable time for reading my resume</w:t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216"/>
        <w:jc w:val="right"/>
        <w:rPr>
          <w:rFonts w:ascii="Tahoma" w:cs="Tahoma" w:eastAsia="Tahoma" w:hAnsi="Tahoma"/>
          <w:b w:val="1"/>
          <w:i w:val="1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Shaik Mohammed Azaruddin,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312" w:lineRule="auto"/>
        <w:ind w:left="720" w:right="0" w:hanging="216"/>
        <w:jc w:val="right"/>
        <w:rPr>
          <w:rFonts w:ascii="Tahoma" w:cs="Tahoma" w:eastAsia="Tahoma" w:hAnsi="Tahoma"/>
          <w:b w:val="1"/>
          <w:i w:val="1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+919490969094.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/>
      <w:pgMar w:bottom="1440" w:top="1296" w:left="1368" w:right="1368" w:header="720" w:footer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7f7f7f"/>
        <w:lang w:val="en-US"/>
      </w:rPr>
    </w:rPrDefault>
    <w:pPrDefault>
      <w:pPr>
        <w:spacing w:after="18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5" w:sz="24" w:val="single"/>
        <w:bottom w:color="7f7f7f" w:space="5" w:sz="8" w:val="single"/>
      </w:pBdr>
      <w:spacing w:after="160" w:before="240" w:line="240" w:lineRule="auto"/>
    </w:pPr>
    <w:rPr>
      <w:rFonts w:ascii="Tahoma" w:cs="Tahoma" w:eastAsia="Tahoma" w:hAnsi="Tahoma"/>
      <w:b w:val="1"/>
      <w:smallCaps w:val="1"/>
      <w:color w:val="0e0b05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smallCaps w:val="1"/>
      <w:color w:val="0e0b05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color w:val="0e0b05"/>
      <w:sz w:val="18"/>
      <w:szCs w:val="18"/>
    </w:rPr>
  </w:style>
  <w:style w:type="paragraph" w:styleId="Title">
    <w:name w:val="Title"/>
    <w:basedOn w:val="Normal"/>
    <w:next w:val="Normal"/>
    <w:pPr>
      <w:spacing w:before="120" w:line="192" w:lineRule="auto"/>
    </w:pPr>
    <w:rPr>
      <w:rFonts w:ascii="Tahoma" w:cs="Tahoma" w:eastAsia="Tahoma" w:hAnsi="Tahoma"/>
      <w:b w:val="1"/>
      <w:smallCaps w:val="1"/>
      <w:color w:val="000000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5" w:sz="24" w:val="single"/>
        <w:bottom w:color="7f7f7f" w:space="5" w:sz="8" w:val="single"/>
      </w:pBdr>
      <w:spacing w:after="160" w:before="240" w:line="240" w:lineRule="auto"/>
    </w:pPr>
    <w:rPr>
      <w:rFonts w:ascii="Tahoma" w:cs="Tahoma" w:eastAsia="Tahoma" w:hAnsi="Tahoma"/>
      <w:b w:val="1"/>
      <w:smallCaps w:val="1"/>
      <w:color w:val="0e0b05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smallCaps w:val="1"/>
      <w:color w:val="0e0b05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color w:val="0e0b05"/>
      <w:sz w:val="18"/>
      <w:szCs w:val="18"/>
    </w:rPr>
  </w:style>
  <w:style w:type="paragraph" w:styleId="Title">
    <w:name w:val="Title"/>
    <w:basedOn w:val="Normal"/>
    <w:next w:val="Normal"/>
    <w:pPr>
      <w:spacing w:before="120" w:line="192" w:lineRule="auto"/>
    </w:pPr>
    <w:rPr>
      <w:rFonts w:ascii="Tahoma" w:cs="Tahoma" w:eastAsia="Tahoma" w:hAnsi="Tahoma"/>
      <w:b w:val="1"/>
      <w:smallCaps w:val="1"/>
      <w:color w:val="000000"/>
      <w:sz w:val="70"/>
      <w:szCs w:val="7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5" w:sz="24" w:val="single"/>
        <w:bottom w:color="7f7f7f" w:space="5" w:sz="8" w:val="single"/>
      </w:pBdr>
      <w:spacing w:after="160" w:before="240" w:line="240" w:lineRule="auto"/>
    </w:pPr>
    <w:rPr>
      <w:rFonts w:ascii="Tahoma" w:cs="Tahoma" w:eastAsia="Tahoma" w:hAnsi="Tahoma"/>
      <w:b w:val="1"/>
      <w:smallCaps w:val="1"/>
      <w:color w:val="0e0b05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smallCaps w:val="1"/>
      <w:color w:val="0e0b05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color w:val="0e0b05"/>
      <w:sz w:val="18"/>
      <w:szCs w:val="18"/>
    </w:rPr>
  </w:style>
  <w:style w:type="paragraph" w:styleId="Title">
    <w:name w:val="Title"/>
    <w:basedOn w:val="Normal"/>
    <w:next w:val="Normal"/>
    <w:pPr>
      <w:spacing w:before="120" w:line="192" w:lineRule="auto"/>
    </w:pPr>
    <w:rPr>
      <w:rFonts w:ascii="Tahoma" w:cs="Tahoma" w:eastAsia="Tahoma" w:hAnsi="Tahoma"/>
      <w:b w:val="1"/>
      <w:smallCaps w:val="1"/>
      <w:color w:val="000000"/>
      <w:sz w:val="70"/>
      <w:szCs w:val="70"/>
    </w:rPr>
  </w:style>
  <w:style w:type="paragraph" w:styleId="Normal" w:default="1">
    <w:name w:val="Normal"/>
    <w:qFormat w:val="1"/>
    <w:rsid w:val="0073559F"/>
  </w:style>
  <w:style w:type="paragraph" w:styleId="Heading1">
    <w:name w:val="heading 1"/>
    <w:basedOn w:val="Normal"/>
    <w:next w:val="Normal"/>
    <w:link w:val="Heading1Char"/>
    <w:uiPriority w:val="9"/>
    <w:qFormat w:val="1"/>
    <w:rsid w:val="0073559F"/>
    <w:pPr>
      <w:keepNext w:val="1"/>
      <w:keepLines w:val="1"/>
      <w:pBdr>
        <w:top w:color="262626" w:space="5" w:sz="24" w:themeColor="text1" w:themeTint="0000D9" w:val="single"/>
        <w:bottom w:color="7f7f7f" w:space="5" w:sz="8" w:themeColor="text1" w:themeTint="000080" w:val="single"/>
      </w:pBdr>
      <w:spacing w:after="160" w:before="240" w:line="240" w:lineRule="auto"/>
      <w:outlineLvl w:val="0"/>
    </w:pPr>
    <w:rPr>
      <w:rFonts w:asciiTheme="majorHAnsi" w:cstheme="majorBidi" w:eastAsiaTheme="majorEastAsia" w:hAnsiTheme="majorHAnsi"/>
      <w:b w:val="1"/>
      <w:caps w:val="1"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3559F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3559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3559F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Cs w:val="1"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3559F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b w:val="1"/>
      <w:caps w:val="1"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3559F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b w:val="1"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3559F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iCs w:val="1"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3559F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3559F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b w:val="1"/>
      <w:iCs w:val="1"/>
      <w:color w:val="0e0b05" w:themeColor="text2"/>
      <w:sz w:val="16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3559F"/>
    <w:rPr>
      <w:rFonts w:asciiTheme="majorHAnsi" w:cstheme="majorBidi" w:eastAsiaTheme="majorEastAsia" w:hAnsiTheme="majorHAnsi"/>
      <w:b w:val="1"/>
      <w:caps w:val="1"/>
      <w:color w:val="0e0b05" w:themeColor="text2"/>
      <w:sz w:val="24"/>
      <w:szCs w:val="32"/>
    </w:rPr>
  </w:style>
  <w:style w:type="paragraph" w:styleId="ContactInfo" w:customStyle="1">
    <w:name w:val="Contact Info"/>
    <w:basedOn w:val="Normal"/>
    <w:uiPriority w:val="2"/>
    <w:qFormat w:val="1"/>
    <w:rsid w:val="0073559F"/>
    <w:pPr>
      <w:spacing w:after="540" w:line="288" w:lineRule="auto"/>
      <w:ind w:right="2880"/>
      <w:contextualSpacing w:val="1"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 w:val="1"/>
    <w:unhideWhenUsed w:val="1"/>
    <w:qFormat w:val="1"/>
    <w:rsid w:val="0073559F"/>
    <w:pPr>
      <w:spacing w:before="120" w:line="192" w:lineRule="auto"/>
      <w:contextualSpacing w:val="1"/>
    </w:pPr>
    <w:rPr>
      <w:rFonts w:asciiTheme="majorHAnsi" w:cstheme="majorBidi" w:eastAsiaTheme="majorEastAsia" w:hAnsiTheme="majorHAnsi"/>
      <w:b w:val="1"/>
      <w:caps w:val="1"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 w:val="1"/>
    <w:unhideWhenUsed w:val="1"/>
    <w:qFormat w:val="1"/>
    <w:rsid w:val="0073559F"/>
    <w:pPr>
      <w:numPr>
        <w:ilvl w:val="1"/>
      </w:numPr>
      <w:spacing w:after="540" w:line="288" w:lineRule="auto"/>
      <w:ind w:right="2880"/>
      <w:contextualSpacing w:val="1"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 w:val="1"/>
    <w:rsid w:val="0073559F"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 w:val="1"/>
    <w:rsid w:val="0073559F"/>
    <w:rPr>
      <w:color w:val="80808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3559F"/>
    <w:rPr>
      <w:rFonts w:asciiTheme="majorHAnsi" w:cstheme="majorBidi" w:eastAsiaTheme="majorEastAsia" w:hAnsiTheme="majorHAnsi"/>
      <w:iCs w:val="1"/>
      <w:color w:val="0e0b05" w:themeColor="text2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3559F"/>
    <w:rPr>
      <w:rFonts w:asciiTheme="majorHAnsi" w:cstheme="majorBidi" w:eastAsiaTheme="majorEastAsia" w:hAnsiTheme="majorHAnsi"/>
      <w:b w:val="1"/>
      <w:caps w:val="1"/>
      <w:color w:val="0e0b05" w:themeColor="text2"/>
      <w:sz w:val="18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3559F"/>
    <w:rPr>
      <w:rFonts w:asciiTheme="majorHAnsi" w:cstheme="majorBidi" w:eastAsiaTheme="majorEastAsia" w:hAnsiTheme="majorHAnsi"/>
      <w:iCs w:val="1"/>
      <w:color w:val="0e0b05" w:themeColor="text2"/>
      <w:sz w:val="18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3559F"/>
    <w:rPr>
      <w:rFonts w:asciiTheme="majorHAnsi" w:cstheme="majorBidi" w:eastAsiaTheme="majorEastAsia" w:hAnsiTheme="majorHAnsi"/>
      <w:b w:val="1"/>
      <w:color w:val="0e0b05" w:themeColor="text2"/>
      <w:sz w:val="18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3559F"/>
    <w:rPr>
      <w:rFonts w:asciiTheme="majorHAnsi" w:cstheme="majorBidi" w:eastAsiaTheme="majorEastAsia" w:hAnsiTheme="majorHAnsi"/>
      <w:color w:val="0e0b05" w:themeColor="text2"/>
      <w:sz w:val="1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3559F"/>
    <w:rPr>
      <w:rFonts w:asciiTheme="majorHAnsi" w:cstheme="majorBidi" w:eastAsiaTheme="majorEastAsia" w:hAnsiTheme="majorHAnsi"/>
      <w:b w:val="1"/>
      <w:iCs w:val="1"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73559F"/>
    <w:rPr>
      <w:i w:val="0"/>
      <w:iCs w:val="1"/>
      <w:color w:val="262626" w:themeColor="text1" w:themeTint="0000D9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73559F"/>
    <w:rPr>
      <w:b w:val="0"/>
      <w:bCs w:val="1"/>
      <w:i w:val="0"/>
      <w:iCs w:val="1"/>
      <w:caps w:val="1"/>
      <w:smallCaps w:val="0"/>
      <w:color w:val="7f7f7f" w:themeColor="text1" w:themeTint="000080"/>
      <w:spacing w:val="0"/>
      <w:u w:val="single"/>
      <w:bdr w:color="auto" w:space="0" w:sz="0" w:val="none"/>
    </w:rPr>
  </w:style>
  <w:style w:type="paragraph" w:styleId="Footer">
    <w:name w:val="footer"/>
    <w:basedOn w:val="Normal"/>
    <w:link w:val="FooterChar"/>
    <w:uiPriority w:val="99"/>
    <w:unhideWhenUsed w:val="1"/>
    <w:qFormat w:val="1"/>
    <w:rsid w:val="0073559F"/>
    <w:pPr>
      <w:spacing w:after="0" w:before="240" w:line="240" w:lineRule="auto"/>
    </w:pPr>
    <w:rPr>
      <w:color w:val="0e0b05" w:themeColor="text2"/>
      <w:sz w:val="24"/>
    </w:rPr>
  </w:style>
  <w:style w:type="character" w:styleId="FooterChar" w:customStyle="1">
    <w:name w:val="Footer Char"/>
    <w:basedOn w:val="DefaultParagraphFont"/>
    <w:link w:val="Footer"/>
    <w:uiPriority w:val="99"/>
    <w:rsid w:val="0073559F"/>
    <w:rPr>
      <w:color w:val="0e0b05" w:themeColor="text2"/>
      <w:sz w:val="24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73559F"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 w:val="1"/>
    <w:unhideWhenUsed w:val="1"/>
    <w:qFormat w:val="1"/>
    <w:rsid w:val="0073559F"/>
    <w:rPr>
      <w:i w:val="0"/>
      <w:iCs w:val="1"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73559F"/>
    <w:pPr>
      <w:spacing w:after="360" w:before="360"/>
    </w:pPr>
    <w:rPr>
      <w:iCs w:val="1"/>
      <w:sz w:val="26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73559F"/>
    <w:rPr>
      <w:iCs w:val="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73559F"/>
    <w:pPr>
      <w:spacing w:after="360" w:before="360"/>
    </w:pPr>
    <w:rPr>
      <w:b w:val="1"/>
      <w:iCs w:val="1"/>
      <w:color w:val="262626" w:themeColor="text1" w:themeTint="0000D9"/>
      <w:sz w:val="26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73559F"/>
    <w:rPr>
      <w:b w:val="1"/>
      <w:iCs w:val="1"/>
      <w:color w:val="262626" w:themeColor="text1" w:themeTint="0000D9"/>
      <w:sz w:val="26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sid w:val="0073559F"/>
    <w:rPr>
      <w:b w:val="1"/>
      <w:i w:val="0"/>
      <w:iCs w:val="1"/>
      <w:color w:val="e3ab47" w:themeColor="accent1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73559F"/>
    <w:rPr>
      <w:b w:val="0"/>
      <w:bCs w:val="1"/>
      <w:caps w:val="1"/>
      <w:smallCaps w:val="0"/>
      <w:color w:val="262626" w:themeColor="text1" w:themeTint="0000D9"/>
      <w:spacing w:val="0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73559F"/>
    <w:rPr>
      <w:b w:val="1"/>
      <w:bCs w:val="1"/>
      <w:color w:val="262626" w:themeColor="text1" w:themeTint="0000D9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73559F"/>
    <w:pPr>
      <w:spacing w:after="160" w:before="40" w:line="240" w:lineRule="auto"/>
    </w:pPr>
    <w:rPr>
      <w:iCs w:val="1"/>
      <w:color w:val="262626" w:themeColor="text1" w:themeTint="0000D9"/>
      <w:sz w:val="18"/>
      <w:szCs w:val="18"/>
    </w:rPr>
  </w:style>
  <w:style w:type="paragraph" w:styleId="ListParagraph">
    <w:name w:val="List Paragraph"/>
    <w:basedOn w:val="Normal"/>
    <w:uiPriority w:val="34"/>
    <w:unhideWhenUsed w:val="1"/>
    <w:qFormat w:val="1"/>
    <w:rsid w:val="0073559F"/>
    <w:pPr>
      <w:ind w:left="216"/>
      <w:contextualSpacing w:val="1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73559F"/>
    <w:pPr>
      <w:outlineLvl w:val="9"/>
    </w:p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73559F"/>
    <w:pPr>
      <w:pBdr>
        <w:top w:color="auto" w:space="5" w:sz="24" w:val="single"/>
        <w:bottom w:color="auto" w:space="5" w:sz="4" w:val="single"/>
      </w:pBd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73559F"/>
    <w:rPr>
      <w:caps w:val="1"/>
      <w:smallCaps w:val="0"/>
      <w:color w:val="7f7f7f" w:themeColor="text1" w:themeTint="000080"/>
    </w:rPr>
  </w:style>
  <w:style w:type="paragraph" w:styleId="Name" w:customStyle="1">
    <w:name w:val="Name"/>
    <w:basedOn w:val="Normal"/>
    <w:uiPriority w:val="1"/>
    <w:qFormat w:val="1"/>
    <w:rsid w:val="0073559F"/>
    <w:pPr>
      <w:spacing w:after="120" w:before="120" w:line="192" w:lineRule="auto"/>
      <w:contextualSpacing w:val="1"/>
    </w:pPr>
    <w:rPr>
      <w:rFonts w:asciiTheme="majorHAnsi" w:hAnsiTheme="majorHAnsi"/>
      <w:b w:val="1"/>
      <w:caps w:val="1"/>
      <w:color w:val="0e0b05" w:themeColor="text2"/>
      <w:kern w:val="28"/>
      <w:sz w:val="70"/>
    </w:rPr>
  </w:style>
  <w:style w:type="character" w:styleId="TitleChar" w:customStyle="1">
    <w:name w:val="Title Char"/>
    <w:basedOn w:val="DefaultParagraphFont"/>
    <w:link w:val="Title"/>
    <w:uiPriority w:val="10"/>
    <w:semiHidden w:val="1"/>
    <w:rsid w:val="0073559F"/>
    <w:rPr>
      <w:rFonts w:asciiTheme="majorHAnsi" w:cstheme="majorBidi" w:eastAsiaTheme="majorEastAsia" w:hAnsiTheme="majorHAnsi"/>
      <w:b w:val="1"/>
      <w:caps w:val="1"/>
      <w:color w:val="000000" w:themeColor="text1"/>
      <w:kern w:val="28"/>
      <w:sz w:val="70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3559F"/>
    <w:rPr>
      <w:rFonts w:asciiTheme="majorHAnsi" w:cstheme="majorBidi" w:eastAsiaTheme="majorEastAsia" w:hAnsiTheme="majorHAns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 w:val="1"/>
    <w:rsid w:val="007355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3559F"/>
  </w:style>
  <w:style w:type="paragraph" w:styleId="ListNumber">
    <w:name w:val="List Number"/>
    <w:basedOn w:val="Normal"/>
    <w:uiPriority w:val="10"/>
    <w:qFormat w:val="1"/>
    <w:rsid w:val="0073559F"/>
    <w:pPr>
      <w:numPr>
        <w:numId w:val="13"/>
      </w:numPr>
    </w:p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3559F"/>
    <w:rPr>
      <w:rFonts w:asciiTheme="majorHAnsi" w:cstheme="majorBidi" w:eastAsiaTheme="majorEastAsia" w:hAnsiTheme="majorHAns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73559F"/>
    <w:pPr>
      <w:spacing w:after="280" w:before="720" w:line="240" w:lineRule="auto"/>
      <w:contextualSpacing w:val="1"/>
    </w:pPr>
    <w:rPr>
      <w:color w:val="0e0b05" w:themeColor="text2"/>
      <w:sz w:val="24"/>
    </w:rPr>
  </w:style>
  <w:style w:type="character" w:styleId="DateChar" w:customStyle="1">
    <w:name w:val="Date Char"/>
    <w:basedOn w:val="DefaultParagraphFont"/>
    <w:link w:val="Date"/>
    <w:uiPriority w:val="99"/>
    <w:semiHidden w:val="1"/>
    <w:rsid w:val="0073559F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73559F"/>
    <w:pPr>
      <w:spacing w:after="0" w:before="800" w:line="240" w:lineRule="auto"/>
    </w:pPr>
    <w:rPr>
      <w:color w:val="0e0b05" w:themeColor="text2"/>
      <w:sz w:val="24"/>
    </w:rPr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73559F"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73559F"/>
    <w:pPr>
      <w:spacing w:after="280" w:before="1080" w:line="240" w:lineRule="auto"/>
      <w:contextualSpacing w:val="1"/>
    </w:pPr>
    <w:rPr>
      <w:color w:val="0e0b05" w:themeColor="text2"/>
    </w:r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73559F"/>
    <w:rPr>
      <w:color w:val="0e0b05" w:themeColor="text2"/>
    </w:rPr>
  </w:style>
  <w:style w:type="character" w:styleId="Hyperlink">
    <w:name w:val="Hyperlink"/>
    <w:basedOn w:val="DefaultParagraphFont"/>
    <w:uiPriority w:val="99"/>
    <w:unhideWhenUsed w:val="1"/>
    <w:rsid w:val="00F77381"/>
    <w:rPr>
      <w:color w:val="53c3c7" w:themeColor="hyperlink"/>
      <w:u w:val="single"/>
    </w:rPr>
  </w:style>
  <w:style w:type="character" w:styleId="Mention" w:customStyle="1">
    <w:name w:val="Mention"/>
    <w:basedOn w:val="DefaultParagraphFont"/>
    <w:uiPriority w:val="99"/>
    <w:semiHidden w:val="1"/>
    <w:unhideWhenUsed w:val="1"/>
    <w:rsid w:val="00F77381"/>
    <w:rPr>
      <w:color w:val="2b579a"/>
      <w:shd w:color="auto" w:fill="e6e6e6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F6F2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F6F2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spacing w:after="540" w:line="288" w:lineRule="auto"/>
      <w:ind w:right="2880"/>
    </w:pPr>
    <w:rPr>
      <w:rFonts w:ascii="Tahoma" w:cs="Tahoma" w:eastAsia="Tahoma" w:hAnsi="Tahoma"/>
      <w:sz w:val="24"/>
      <w:szCs w:val="24"/>
    </w:rPr>
  </w:style>
  <w:style w:type="paragraph" w:styleId="Subtitle">
    <w:name w:val="Subtitle"/>
    <w:basedOn w:val="Normal"/>
    <w:next w:val="Normal"/>
    <w:pPr>
      <w:spacing w:after="540" w:line="288" w:lineRule="auto"/>
      <w:ind w:right="2880"/>
    </w:pPr>
    <w:rPr>
      <w:rFonts w:ascii="Tahoma" w:cs="Tahoma" w:eastAsia="Tahoma" w:hAnsi="Tahoma"/>
      <w:sz w:val="24"/>
      <w:szCs w:val="24"/>
    </w:rPr>
  </w:style>
  <w:style w:type="paragraph" w:styleId="Subtitle">
    <w:name w:val="Subtitle"/>
    <w:basedOn w:val="Normal"/>
    <w:next w:val="Normal"/>
    <w:pPr>
      <w:spacing w:after="540" w:line="288" w:lineRule="auto"/>
      <w:ind w:right="2880"/>
    </w:pPr>
    <w:rPr>
      <w:rFonts w:ascii="Tahoma" w:cs="Tahoma" w:eastAsia="Tahoma" w:hAnsi="Tahom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3" Type="http://schemas.openxmlformats.org/officeDocument/2006/relationships/fontTable" Target="fontTable.xml"/><Relationship Id="rId6" Type="http://schemas.openxmlformats.org/officeDocument/2006/relationships/hyperlink" Target="mailto:azaruddin12392@gmail.com" TargetMode="External"/><Relationship Id="rId7" Type="http://schemas.openxmlformats.org/officeDocument/2006/relationships/header" Target="head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2017-01-08T04:43:00Z</dcterms:created>
  <dc:creator>satyageology@gmail.com</dc:creator>
</cp:coreProperties>
</file>